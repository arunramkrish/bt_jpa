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91399A" w:rsidP="00C42549">
      <w:pPr>
        <w:pStyle w:val="Title"/>
      </w:pPr>
      <w:r>
        <w:t>Java Persistence API</w:t>
      </w:r>
      <w:r w:rsidR="00334431">
        <w:t xml:space="preserve"> </w:t>
      </w:r>
      <w:r w:rsidR="00C42549">
        <w:t>– Course Outline</w:t>
      </w:r>
    </w:p>
    <w:p w:rsidR="00A47601" w:rsidRDefault="00A47601" w:rsidP="00A47601">
      <w:pPr>
        <w:pStyle w:val="Heading1"/>
      </w:pPr>
      <w:r>
        <w:t>Duration</w:t>
      </w:r>
    </w:p>
    <w:p w:rsidR="00272DCA" w:rsidRPr="00272DCA" w:rsidRDefault="0091399A" w:rsidP="00272DCA">
      <w:r>
        <w:t>3</w:t>
      </w:r>
      <w:r w:rsidR="00637258">
        <w:t xml:space="preserve"> days</w:t>
      </w:r>
    </w:p>
    <w:p w:rsidR="00A47601" w:rsidRDefault="00A47601" w:rsidP="00A47601">
      <w:pPr>
        <w:pStyle w:val="Heading1"/>
      </w:pPr>
      <w:r w:rsidRPr="00A47601">
        <w:t>Objectives</w:t>
      </w:r>
    </w:p>
    <w:p w:rsidR="00637258" w:rsidRPr="00637258" w:rsidRDefault="00637258" w:rsidP="00637258">
      <w:pPr>
        <w:ind w:left="360" w:firstLine="0"/>
        <w:jc w:val="both"/>
      </w:pPr>
      <w:r w:rsidRPr="00637258">
        <w:t xml:space="preserve">This course provides thorough coverage of </w:t>
      </w:r>
      <w:r w:rsidR="00DF6FE0">
        <w:t>Java Persistence Architecture and API</w:t>
      </w:r>
      <w:r w:rsidR="00B61262">
        <w:t xml:space="preserve"> to create and manage Object Relational model</w:t>
      </w:r>
      <w:r w:rsidR="00F541AC">
        <w:t xml:space="preserve"> along with Hibernate as JPA provider</w:t>
      </w:r>
      <w:r w:rsidR="00223C09">
        <w:t xml:space="preserve">. </w:t>
      </w:r>
    </w:p>
    <w:p w:rsidR="00954DED" w:rsidRPr="00954DED" w:rsidRDefault="00954DED" w:rsidP="00954DED">
      <w:pPr>
        <w:tabs>
          <w:tab w:val="left" w:pos="6923"/>
        </w:tabs>
        <w:spacing w:before="0" w:beforeAutospacing="0" w:after="200" w:afterAutospacing="0" w:line="276" w:lineRule="auto"/>
        <w:jc w:val="both"/>
        <w:rPr>
          <w:i/>
        </w:rPr>
      </w:pPr>
      <w:r w:rsidRPr="00954DED">
        <w:rPr>
          <w:u w:val="single"/>
        </w:rPr>
        <w:t>Note:</w:t>
      </w:r>
      <w:r>
        <w:t xml:space="preserve"> </w:t>
      </w:r>
      <w:r w:rsidR="00543B62">
        <w:rPr>
          <w:i/>
        </w:rPr>
        <w:t xml:space="preserve">Tomcat 7 / </w:t>
      </w:r>
      <w:proofErr w:type="spellStart"/>
      <w:r w:rsidR="00543B62">
        <w:rPr>
          <w:i/>
        </w:rPr>
        <w:t>Weblogic</w:t>
      </w:r>
      <w:proofErr w:type="spellEnd"/>
      <w:r w:rsidR="001B4AEA">
        <w:rPr>
          <w:i/>
        </w:rPr>
        <w:t xml:space="preserve"> </w:t>
      </w:r>
      <w:r w:rsidR="00543B62">
        <w:rPr>
          <w:i/>
        </w:rPr>
        <w:t xml:space="preserve">11 </w:t>
      </w:r>
      <w:r w:rsidR="001B4AEA">
        <w:rPr>
          <w:i/>
        </w:rPr>
        <w:t>will b</w:t>
      </w:r>
      <w:r w:rsidR="00223C09">
        <w:rPr>
          <w:i/>
        </w:rPr>
        <w:t>e used as Server for the labs</w:t>
      </w:r>
    </w:p>
    <w:p w:rsidR="00D74068" w:rsidRDefault="00AD0CEC" w:rsidP="002D671E">
      <w:pPr>
        <w:pStyle w:val="Heading1"/>
      </w:pPr>
      <w:r>
        <w:t>Audience</w:t>
      </w:r>
      <w:r w:rsidR="002D671E">
        <w:tab/>
      </w:r>
      <w:r w:rsidR="002D671E">
        <w:tab/>
      </w:r>
    </w:p>
    <w:p w:rsidR="00AD0CEC" w:rsidRDefault="001B35CF" w:rsidP="0016045D">
      <w:pPr>
        <w:ind w:left="360" w:firstLine="0"/>
        <w:jc w:val="both"/>
      </w:pPr>
      <w:r w:rsidRPr="001B35CF">
        <w:t xml:space="preserve">This course is for </w:t>
      </w:r>
      <w:r w:rsidR="0051039B">
        <w:t xml:space="preserve">people who wanted to </w:t>
      </w:r>
      <w:r w:rsidR="003870E6">
        <w:t xml:space="preserve">build </w:t>
      </w:r>
      <w:r w:rsidR="00543B62">
        <w:t xml:space="preserve">domain model and </w:t>
      </w:r>
      <w:r w:rsidR="00A10BA6">
        <w:t xml:space="preserve">data tier in </w:t>
      </w:r>
      <w:r w:rsidR="00543B62">
        <w:t xml:space="preserve">Java </w:t>
      </w:r>
      <w:r w:rsidR="003870E6">
        <w:t xml:space="preserve">Enterprise Application </w:t>
      </w:r>
      <w:r w:rsidR="00A10BA6">
        <w:t>using Object Relational mapping / modeling</w:t>
      </w:r>
      <w:r w:rsidR="00EB775C">
        <w:t>.</w:t>
      </w:r>
    </w:p>
    <w:p w:rsidR="00AD0CEC" w:rsidRDefault="00AD0CEC" w:rsidP="00AD0CEC">
      <w:pPr>
        <w:pStyle w:val="Heading1"/>
      </w:pPr>
      <w:r>
        <w:t>Pre-requisite</w:t>
      </w:r>
    </w:p>
    <w:p w:rsidR="001B1EC1" w:rsidRDefault="001B1EC1" w:rsidP="001B1EC1">
      <w:pPr>
        <w:jc w:val="both"/>
      </w:pPr>
      <w:r>
        <w:t>Participants are expected to possess following pre-requisite skills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in Core Java Programming and all the technologies that are part of Core Java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hands-on experience with Eclipse IDE (Setting up Projects, build path)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Used build tools like ANT or MAVEN</w:t>
      </w:r>
    </w:p>
    <w:p w:rsidR="001B1EC1" w:rsidRDefault="001B1EC1" w:rsidP="006F74EB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jc w:val="both"/>
      </w:pPr>
      <w:r>
        <w:t>Good in Java 1.5 / 1.6 features like Annotations</w:t>
      </w:r>
    </w:p>
    <w:p w:rsidR="00017E9C" w:rsidRDefault="00017E9C" w:rsidP="00017E9C">
      <w:pPr>
        <w:pStyle w:val="Heading1"/>
      </w:pPr>
      <w:r>
        <w:t>Outline</w:t>
      </w:r>
      <w:r w:rsidR="00504670">
        <w:t xml:space="preserve"> - Detailed</w:t>
      </w:r>
    </w:p>
    <w:p w:rsidR="00225E89" w:rsidRDefault="00225E89" w:rsidP="00042BCA">
      <w:pPr>
        <w:pStyle w:val="Heading2"/>
      </w:pPr>
      <w:r>
        <w:t>Day 1</w:t>
      </w:r>
    </w:p>
    <w:p w:rsidR="008A15D4" w:rsidRDefault="008A15D4" w:rsidP="00225E89">
      <w:pPr>
        <w:pStyle w:val="Heading3"/>
      </w:pPr>
      <w:r>
        <w:t>Background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Traditional or Classical JDBC way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Need for Object – Relational mapping</w:t>
      </w:r>
    </w:p>
    <w:p w:rsidR="008A15D4" w:rsidRDefault="008A15D4" w:rsidP="006F74EB">
      <w:pPr>
        <w:pStyle w:val="ListParagraph"/>
        <w:numPr>
          <w:ilvl w:val="0"/>
          <w:numId w:val="7"/>
        </w:numPr>
      </w:pPr>
      <w:r>
        <w:t>Comparing Object oriented world with Relational world</w:t>
      </w:r>
    </w:p>
    <w:p w:rsidR="008A15D4" w:rsidRDefault="00C74D4B" w:rsidP="006F74EB">
      <w:pPr>
        <w:pStyle w:val="ListParagraph"/>
        <w:numPr>
          <w:ilvl w:val="0"/>
          <w:numId w:val="7"/>
        </w:numPr>
      </w:pPr>
      <w:r>
        <w:t>Evolution and current state of ORM</w:t>
      </w:r>
    </w:p>
    <w:p w:rsidR="001B39A3" w:rsidRPr="008A15D4" w:rsidRDefault="001B39A3" w:rsidP="006F74EB">
      <w:pPr>
        <w:pStyle w:val="ListParagraph"/>
        <w:numPr>
          <w:ilvl w:val="0"/>
          <w:numId w:val="7"/>
        </w:numPr>
      </w:pPr>
      <w:r w:rsidRPr="001B39A3">
        <w:rPr>
          <w:b/>
        </w:rPr>
        <w:t>Hands-on:</w:t>
      </w:r>
      <w:r>
        <w:t xml:space="preserve"> JDBC way with a simple schema</w:t>
      </w:r>
    </w:p>
    <w:p w:rsidR="00042BCA" w:rsidRDefault="00042BCA" w:rsidP="00225E89">
      <w:pPr>
        <w:pStyle w:val="Heading3"/>
      </w:pPr>
      <w:r>
        <w:t>Entities and Object Relational Mapping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Entity Class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Persistent Fields and Properties</w:t>
      </w:r>
    </w:p>
    <w:p w:rsidR="00AB5432" w:rsidRDefault="00AB5432" w:rsidP="006F74EB">
      <w:pPr>
        <w:pStyle w:val="ListParagraph"/>
        <w:numPr>
          <w:ilvl w:val="0"/>
          <w:numId w:val="4"/>
        </w:numPr>
      </w:pPr>
      <w:r>
        <w:t>Configuring Hibernate as JPA provider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Quiz on Entity Classes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 w:rsidRPr="00994121">
        <w:rPr>
          <w:b/>
        </w:rPr>
        <w:lastRenderedPageBreak/>
        <w:t>Hands-on</w:t>
      </w:r>
      <w:r w:rsidR="00994121" w:rsidRPr="00994121">
        <w:rPr>
          <w:b/>
        </w:rPr>
        <w:t>:</w:t>
      </w:r>
      <w:r>
        <w:t xml:space="preserve"> Entity Classes</w:t>
      </w:r>
      <w:r w:rsidR="00994121">
        <w:t xml:space="preserve"> with ORM mapping creating DB schema with code-first approach (DB schema created in database using ORM mapping)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Entity Relationships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Relationship mapping defaults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Metadata for Object Relational mapping</w:t>
      </w:r>
    </w:p>
    <w:p w:rsidR="0037769C" w:rsidRDefault="0037769C" w:rsidP="006F74EB">
      <w:pPr>
        <w:pStyle w:val="ListParagraph"/>
        <w:numPr>
          <w:ilvl w:val="0"/>
          <w:numId w:val="4"/>
        </w:numPr>
      </w:pPr>
      <w:r>
        <w:t>Quiz on Entity class relationships and ORM Mapping</w:t>
      </w:r>
    </w:p>
    <w:p w:rsidR="00042BCA" w:rsidRDefault="0037769C" w:rsidP="006F74EB">
      <w:pPr>
        <w:pStyle w:val="ListParagraph"/>
        <w:numPr>
          <w:ilvl w:val="0"/>
          <w:numId w:val="4"/>
        </w:numPr>
      </w:pPr>
      <w:r w:rsidRPr="00994121">
        <w:rPr>
          <w:b/>
        </w:rPr>
        <w:t>Hands-on</w:t>
      </w:r>
      <w:r w:rsidR="00994121">
        <w:rPr>
          <w:b/>
        </w:rPr>
        <w:t>:</w:t>
      </w:r>
      <w:r>
        <w:t xml:space="preserve"> Entity class relationships and ORM Mapping</w:t>
      </w:r>
      <w:r w:rsidR="00994121">
        <w:t xml:space="preserve"> generating DB schema with relevant integrity constraints</w:t>
      </w:r>
    </w:p>
    <w:p w:rsidR="00527BBE" w:rsidRDefault="00527BBE" w:rsidP="00527BBE">
      <w:pPr>
        <w:pStyle w:val="Heading3"/>
      </w:pPr>
      <w:r>
        <w:t>Entity Manager and Persistence Context API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>
        <w:t>Introducing Persistence Context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>
        <w:t xml:space="preserve">Overview of </w:t>
      </w:r>
      <w:proofErr w:type="spellStart"/>
      <w:r>
        <w:t>EntityManager</w:t>
      </w:r>
      <w:proofErr w:type="spellEnd"/>
      <w:r>
        <w:t xml:space="preserve"> API</w:t>
      </w:r>
    </w:p>
    <w:p w:rsidR="00527BBE" w:rsidRDefault="00527BBE" w:rsidP="006F74EB">
      <w:pPr>
        <w:pStyle w:val="ListParagraph"/>
        <w:numPr>
          <w:ilvl w:val="0"/>
          <w:numId w:val="8"/>
        </w:numPr>
      </w:pPr>
      <w:r w:rsidRPr="00527BBE">
        <w:rPr>
          <w:b/>
        </w:rPr>
        <w:t>Hands-on:</w:t>
      </w:r>
      <w:r>
        <w:t xml:space="preserve"> Perform simple CRUD operations on entities using </w:t>
      </w:r>
      <w:proofErr w:type="spellStart"/>
      <w:r>
        <w:t>EntityManager</w:t>
      </w:r>
      <w:proofErr w:type="spellEnd"/>
    </w:p>
    <w:p w:rsidR="00225E89" w:rsidRDefault="00225E89" w:rsidP="00441283">
      <w:pPr>
        <w:pStyle w:val="Heading2"/>
      </w:pPr>
      <w:r>
        <w:t>Day 2</w:t>
      </w:r>
    </w:p>
    <w:p w:rsidR="00C44154" w:rsidRDefault="00C44154" w:rsidP="00225E89">
      <w:pPr>
        <w:pStyle w:val="Heading3"/>
      </w:pPr>
      <w:r>
        <w:t xml:space="preserve">Creating </w:t>
      </w:r>
      <w:proofErr w:type="spellStart"/>
      <w:r>
        <w:t>BaseDao</w:t>
      </w:r>
      <w:proofErr w:type="spellEnd"/>
      <w:r>
        <w:t xml:space="preserve"> framework using Java Generics</w:t>
      </w:r>
      <w:r w:rsidR="000C4430">
        <w:t xml:space="preserve"> </w:t>
      </w:r>
    </w:p>
    <w:p w:rsidR="000C4430" w:rsidRPr="000C4430" w:rsidRDefault="000C4430" w:rsidP="000C4430">
      <w:pPr>
        <w:ind w:left="0" w:firstLine="0"/>
        <w:rPr>
          <w:b/>
        </w:rPr>
      </w:pPr>
      <w:r w:rsidRPr="000C4430">
        <w:rPr>
          <w:b/>
        </w:rPr>
        <w:t>Hands-on</w:t>
      </w:r>
    </w:p>
    <w:p w:rsidR="00C44154" w:rsidRDefault="000C4430" w:rsidP="006F74EB">
      <w:pPr>
        <w:pStyle w:val="ListParagraph"/>
        <w:numPr>
          <w:ilvl w:val="0"/>
          <w:numId w:val="5"/>
        </w:numPr>
      </w:pPr>
      <w:r>
        <w:t>Create base entities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BaseDao</w:t>
      </w:r>
      <w:proofErr w:type="spellEnd"/>
      <w:r>
        <w:t xml:space="preserve"> with </w:t>
      </w:r>
      <w:proofErr w:type="spellStart"/>
      <w:r>
        <w:t>EntityManager</w:t>
      </w:r>
      <w:proofErr w:type="spellEnd"/>
      <w:r>
        <w:t xml:space="preserve"> API to do CRUD operations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EntityListener</w:t>
      </w:r>
      <w:proofErr w:type="spellEnd"/>
      <w:r>
        <w:t xml:space="preserve"> </w:t>
      </w:r>
      <w:r w:rsidR="00EC0243">
        <w:t xml:space="preserve">with callback methods </w:t>
      </w:r>
      <w:r>
        <w:t>to be invoked during CRUD operations</w:t>
      </w:r>
    </w:p>
    <w:p w:rsidR="000C4430" w:rsidRDefault="000C4430" w:rsidP="006F74EB">
      <w:pPr>
        <w:pStyle w:val="ListParagraph"/>
        <w:numPr>
          <w:ilvl w:val="0"/>
          <w:numId w:val="5"/>
        </w:numPr>
      </w:pPr>
      <w:r>
        <w:t xml:space="preserve"> Test </w:t>
      </w:r>
      <w:proofErr w:type="spellStart"/>
      <w:r>
        <w:t>BaseDao</w:t>
      </w:r>
      <w:proofErr w:type="spellEnd"/>
      <w:r>
        <w:t xml:space="preserve"> for CRUD operations</w:t>
      </w:r>
    </w:p>
    <w:p w:rsidR="005D356A" w:rsidRDefault="005D356A" w:rsidP="005D356A">
      <w:pPr>
        <w:pStyle w:val="Heading3"/>
      </w:pPr>
      <w:r>
        <w:t>State transition of an Entity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Entity Manager &amp; Entity Instance’s Life Cycle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Persistence Context Lifetime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>
        <w:t>Transaction context</w:t>
      </w:r>
    </w:p>
    <w:p w:rsidR="005D356A" w:rsidRDefault="005D356A" w:rsidP="006F74EB">
      <w:pPr>
        <w:pStyle w:val="ListParagraph"/>
        <w:numPr>
          <w:ilvl w:val="0"/>
          <w:numId w:val="9"/>
        </w:numPr>
      </w:pPr>
      <w:r w:rsidRPr="005D356A">
        <w:rPr>
          <w:b/>
        </w:rPr>
        <w:t>Hands-on:</w:t>
      </w:r>
      <w:r>
        <w:t xml:space="preserve"> Operations in </w:t>
      </w:r>
      <w:proofErr w:type="spellStart"/>
      <w:r>
        <w:t>EntityManager</w:t>
      </w:r>
      <w:proofErr w:type="spellEnd"/>
      <w:r>
        <w:t xml:space="preserve"> and corresponding state transitions</w:t>
      </w:r>
    </w:p>
    <w:p w:rsidR="00042BCA" w:rsidRDefault="00C67748" w:rsidP="00225E89">
      <w:pPr>
        <w:pStyle w:val="Heading3"/>
      </w:pPr>
      <w:r>
        <w:t>Advanced Entities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>Embeddable classes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 xml:space="preserve">Primary Keys and </w:t>
      </w:r>
      <w:r w:rsidR="00042A85">
        <w:t>generators</w:t>
      </w:r>
    </w:p>
    <w:p w:rsidR="004A59D7" w:rsidRDefault="004A59D7" w:rsidP="006F74EB">
      <w:pPr>
        <w:pStyle w:val="ListParagraph"/>
        <w:numPr>
          <w:ilvl w:val="0"/>
          <w:numId w:val="10"/>
        </w:numPr>
      </w:pPr>
      <w:r>
        <w:t>Inheritance</w:t>
      </w:r>
    </w:p>
    <w:p w:rsidR="00F47A2D" w:rsidRDefault="00F47A2D" w:rsidP="006F74EB">
      <w:pPr>
        <w:pStyle w:val="ListParagraph"/>
        <w:numPr>
          <w:ilvl w:val="0"/>
          <w:numId w:val="10"/>
        </w:numPr>
      </w:pPr>
      <w:r>
        <w:t>Mapping Collections – Unidirectional and Bidirectional</w:t>
      </w:r>
    </w:p>
    <w:p w:rsidR="00F47A2D" w:rsidRDefault="00F47A2D" w:rsidP="006F74EB">
      <w:pPr>
        <w:pStyle w:val="ListParagraph"/>
        <w:numPr>
          <w:ilvl w:val="0"/>
          <w:numId w:val="10"/>
        </w:numPr>
      </w:pPr>
      <w:r>
        <w:t>Configuring Eager and Lazy loading</w:t>
      </w:r>
    </w:p>
    <w:p w:rsidR="008F25A7" w:rsidRDefault="008F25A7" w:rsidP="006F74EB">
      <w:pPr>
        <w:pStyle w:val="ListParagraph"/>
        <w:numPr>
          <w:ilvl w:val="0"/>
          <w:numId w:val="9"/>
        </w:numPr>
      </w:pPr>
      <w:r w:rsidRPr="002C0976">
        <w:rPr>
          <w:b/>
        </w:rPr>
        <w:t>Hands-on</w:t>
      </w:r>
      <w:r w:rsidR="00FE1F10" w:rsidRPr="002C0976">
        <w:rPr>
          <w:b/>
        </w:rPr>
        <w:t>:</w:t>
      </w:r>
      <w:r>
        <w:t xml:space="preserve"> </w:t>
      </w:r>
      <w:r w:rsidR="0015046C">
        <w:t>Modeling complex entity structure with many-to-many mapping, collections</w:t>
      </w:r>
      <w:r w:rsidR="002C0976">
        <w:t xml:space="preserve"> and performing CRUD operations on this model</w:t>
      </w:r>
    </w:p>
    <w:p w:rsidR="002C0976" w:rsidRDefault="002C0976" w:rsidP="002C0976">
      <w:pPr>
        <w:pStyle w:val="Heading2"/>
      </w:pPr>
      <w:r>
        <w:t>Day 3</w:t>
      </w:r>
    </w:p>
    <w:p w:rsidR="004A59D7" w:rsidRDefault="002C0976" w:rsidP="004A59D7">
      <w:pPr>
        <w:pStyle w:val="Heading3"/>
      </w:pPr>
      <w:r>
        <w:t>JPA</w:t>
      </w:r>
      <w:r w:rsidR="004A59D7" w:rsidRPr="00441283">
        <w:t xml:space="preserve"> Query Language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Query APIs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Statement Types, Abstract Schema types and Query Domains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lastRenderedPageBreak/>
        <w:t>SELECT, FROM, WHERE Clauses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Conditional Expressions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GROUP BY, Having, ORDER BY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Bulk Update and Delete Operations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Null values, Equality and Comparison Semantics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>
        <w:t>Quiz on Query API / Language</w:t>
      </w:r>
    </w:p>
    <w:p w:rsidR="008F25A7" w:rsidRDefault="008F25A7" w:rsidP="006F74EB">
      <w:pPr>
        <w:pStyle w:val="ListParagraph"/>
        <w:numPr>
          <w:ilvl w:val="0"/>
          <w:numId w:val="12"/>
        </w:numPr>
      </w:pPr>
      <w:r w:rsidRPr="00C67D36">
        <w:rPr>
          <w:b/>
        </w:rPr>
        <w:t>Hands-on</w:t>
      </w:r>
      <w:r w:rsidR="00C67D36" w:rsidRPr="00C67D36">
        <w:rPr>
          <w:b/>
        </w:rPr>
        <w:t>:</w:t>
      </w:r>
      <w:r>
        <w:t xml:space="preserve"> </w:t>
      </w:r>
      <w:r w:rsidR="003F615D">
        <w:t xml:space="preserve">Implement reports using </w:t>
      </w:r>
      <w:r>
        <w:t>Query API / Language</w:t>
      </w:r>
    </w:p>
    <w:p w:rsidR="00DB1CDE" w:rsidRDefault="00DB1CDE" w:rsidP="00DB1CDE">
      <w:pPr>
        <w:pStyle w:val="Heading3"/>
      </w:pPr>
      <w:r>
        <w:t>Native Queries and Named Queries</w:t>
      </w:r>
    </w:p>
    <w:p w:rsidR="000645E6" w:rsidRPr="000645E6" w:rsidRDefault="000645E6" w:rsidP="000645E6">
      <w:pPr>
        <w:ind w:left="0" w:firstLine="0"/>
        <w:rPr>
          <w:b/>
        </w:rPr>
      </w:pPr>
      <w:r w:rsidRPr="000645E6">
        <w:rPr>
          <w:b/>
        </w:rPr>
        <w:t>Hands-on:</w:t>
      </w:r>
    </w:p>
    <w:p w:rsidR="00DB1CDE" w:rsidRDefault="000645E6" w:rsidP="006F74EB">
      <w:pPr>
        <w:pStyle w:val="ListParagraph"/>
        <w:numPr>
          <w:ilvl w:val="0"/>
          <w:numId w:val="13"/>
        </w:numPr>
      </w:pPr>
      <w:r>
        <w:t xml:space="preserve">Writing Native SQL queries 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Accessing objects returned by native SQL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Creating Named Queries</w:t>
      </w:r>
    </w:p>
    <w:p w:rsidR="000645E6" w:rsidRDefault="000645E6" w:rsidP="006F74EB">
      <w:pPr>
        <w:pStyle w:val="ListParagraph"/>
        <w:numPr>
          <w:ilvl w:val="0"/>
          <w:numId w:val="13"/>
        </w:numPr>
      </w:pPr>
      <w:r>
        <w:t>Invoking named queries with parameters</w:t>
      </w:r>
    </w:p>
    <w:p w:rsidR="002C0976" w:rsidRDefault="002C0976" w:rsidP="002C0976">
      <w:pPr>
        <w:pStyle w:val="Heading3"/>
      </w:pPr>
      <w:r w:rsidRPr="00441283">
        <w:t>Criteria API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Meta model API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Criteria API Interfaces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Constructing Criteria Queries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Constructing Strongly-typed Queries</w:t>
      </w:r>
    </w:p>
    <w:p w:rsidR="008F25A7" w:rsidRDefault="008F25A7" w:rsidP="006F74EB">
      <w:pPr>
        <w:pStyle w:val="ListParagraph"/>
        <w:numPr>
          <w:ilvl w:val="0"/>
          <w:numId w:val="11"/>
        </w:numPr>
      </w:pPr>
      <w:r>
        <w:t>Use of Criteria API with Strings to Reference Attributes</w:t>
      </w:r>
    </w:p>
    <w:p w:rsidR="00441283" w:rsidRDefault="008F25A7" w:rsidP="006F74EB">
      <w:pPr>
        <w:pStyle w:val="ListParagraph"/>
        <w:numPr>
          <w:ilvl w:val="0"/>
          <w:numId w:val="11"/>
        </w:numPr>
      </w:pPr>
      <w:r w:rsidRPr="00210BDE">
        <w:rPr>
          <w:b/>
        </w:rPr>
        <w:t>Hands-on</w:t>
      </w:r>
      <w:r w:rsidR="00210BDE" w:rsidRPr="00210BDE">
        <w:rPr>
          <w:b/>
        </w:rPr>
        <w:t>:</w:t>
      </w:r>
      <w:r w:rsidR="00210BDE">
        <w:t xml:space="preserve"> Implement search using</w:t>
      </w:r>
      <w:r>
        <w:t xml:space="preserve"> Criteria Queries</w:t>
      </w:r>
    </w:p>
    <w:p w:rsidR="008F25A7" w:rsidRDefault="00B61775" w:rsidP="00225E89">
      <w:pPr>
        <w:pStyle w:val="Heading3"/>
      </w:pPr>
      <w:r>
        <w:t>Interceptors</w:t>
      </w:r>
      <w:r w:rsidR="00C237DF">
        <w:t xml:space="preserve"> and Deployment descriptors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Controlling Transactions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Container and Application managed Persistence Contexts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 xml:space="preserve">Cache and </w:t>
      </w:r>
      <w:proofErr w:type="spellStart"/>
      <w:r>
        <w:t>PersistenceUnitUtil</w:t>
      </w:r>
      <w:proofErr w:type="spellEnd"/>
      <w:r>
        <w:t xml:space="preserve"> Interface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Requirements on the Container and Runtime Contracts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Entity Packaging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Interceptor Life Cycle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Business Method, Timeout Method, Lifecycle Event Callback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Interceptors in Deployment Descriptor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Quiz on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Hands-on Interceptors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Goals for Exception handling</w:t>
      </w:r>
    </w:p>
    <w:p w:rsidR="00B61775" w:rsidRDefault="00B61775" w:rsidP="006F74EB">
      <w:pPr>
        <w:pStyle w:val="ListParagraph"/>
        <w:numPr>
          <w:ilvl w:val="0"/>
          <w:numId w:val="6"/>
        </w:numPr>
      </w:pPr>
      <w:r>
        <w:t>Application Exceptions</w:t>
      </w:r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9659CF" w:rsidP="00F90097">
      <w:pPr>
        <w:numPr>
          <w:ilvl w:val="0"/>
          <w:numId w:val="1"/>
        </w:numPr>
        <w:jc w:val="both"/>
      </w:pPr>
      <w:r>
        <w:t>Minimum Core 2 Duo with 2 GB RAM</w:t>
      </w:r>
    </w:p>
    <w:p w:rsidR="00F90097" w:rsidRDefault="00F90097" w:rsidP="00F90097">
      <w:pPr>
        <w:pStyle w:val="Heading1"/>
      </w:pPr>
      <w:r>
        <w:lastRenderedPageBreak/>
        <w:t>Software Requirements</w:t>
      </w:r>
    </w:p>
    <w:p w:rsidR="00FB1F55" w:rsidRDefault="00A80724" w:rsidP="00F90097">
      <w:pPr>
        <w:numPr>
          <w:ilvl w:val="0"/>
          <w:numId w:val="1"/>
        </w:numPr>
        <w:jc w:val="both"/>
      </w:pPr>
      <w:r>
        <w:t>Windows XP Professional or higher or Linux</w:t>
      </w:r>
      <w:bookmarkStart w:id="0" w:name="_GoBack"/>
      <w:bookmarkEnd w:id="0"/>
    </w:p>
    <w:p w:rsidR="00F90097" w:rsidRDefault="00EA1705" w:rsidP="00F90097">
      <w:pPr>
        <w:numPr>
          <w:ilvl w:val="0"/>
          <w:numId w:val="1"/>
        </w:numPr>
        <w:shd w:val="clear" w:color="auto" w:fill="FFFFFF"/>
        <w:jc w:val="both"/>
      </w:pPr>
      <w:r>
        <w:t>JDK 1.</w:t>
      </w:r>
      <w:r w:rsidR="008742E1">
        <w:t>7</w:t>
      </w:r>
      <w:r w:rsidR="00230740">
        <w:t xml:space="preserve">, </w:t>
      </w:r>
      <w:r w:rsidR="008800E5">
        <w:t xml:space="preserve">Eclipse </w:t>
      </w:r>
      <w:r w:rsidR="008742E1">
        <w:t>Kepler or above</w:t>
      </w:r>
    </w:p>
    <w:p w:rsidR="003C7E5D" w:rsidRDefault="007D6159" w:rsidP="00F90097">
      <w:pPr>
        <w:numPr>
          <w:ilvl w:val="0"/>
          <w:numId w:val="1"/>
        </w:numPr>
        <w:shd w:val="clear" w:color="auto" w:fill="FFFFFF"/>
        <w:jc w:val="both"/>
      </w:pPr>
      <w:proofErr w:type="spellStart"/>
      <w:r>
        <w:t>Weblogic</w:t>
      </w:r>
      <w:proofErr w:type="spellEnd"/>
      <w:r w:rsidR="003C7E5D">
        <w:t xml:space="preserve"> </w:t>
      </w:r>
      <w:r>
        <w:t>11</w:t>
      </w:r>
      <w:r w:rsidR="003C7E5D">
        <w:t xml:space="preserve"> Application Server</w:t>
      </w:r>
    </w:p>
    <w:p w:rsidR="007D6159" w:rsidRDefault="007D6159" w:rsidP="00F90097">
      <w:pPr>
        <w:numPr>
          <w:ilvl w:val="0"/>
          <w:numId w:val="1"/>
        </w:numPr>
        <w:shd w:val="clear" w:color="auto" w:fill="FFFFFF"/>
        <w:jc w:val="both"/>
      </w:pPr>
      <w:r>
        <w:t>Tomcat 7 web server</w:t>
      </w:r>
    </w:p>
    <w:p w:rsidR="00C31B75" w:rsidRDefault="00C31B75" w:rsidP="00F90097">
      <w:pPr>
        <w:numPr>
          <w:ilvl w:val="0"/>
          <w:numId w:val="1"/>
        </w:numPr>
        <w:shd w:val="clear" w:color="auto" w:fill="FFFFFF"/>
        <w:jc w:val="both"/>
      </w:pPr>
      <w:r>
        <w:t>MySQL 5.5.+ database</w:t>
      </w:r>
    </w:p>
    <w:sectPr w:rsidR="00C31B75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20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02B7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46F6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C105E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D56DD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460F9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57971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7883522"/>
    <w:multiLevelType w:val="hybridMultilevel"/>
    <w:tmpl w:val="98407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9295C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D6629"/>
    <w:multiLevelType w:val="hybridMultilevel"/>
    <w:tmpl w:val="16FAC02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7E9D140D"/>
    <w:multiLevelType w:val="hybridMultilevel"/>
    <w:tmpl w:val="86E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C0358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0535D"/>
    <w:rsid w:val="0000677C"/>
    <w:rsid w:val="0001405C"/>
    <w:rsid w:val="00017E9C"/>
    <w:rsid w:val="00042A85"/>
    <w:rsid w:val="00042BCA"/>
    <w:rsid w:val="00043BFE"/>
    <w:rsid w:val="00046218"/>
    <w:rsid w:val="00046C8D"/>
    <w:rsid w:val="000513D1"/>
    <w:rsid w:val="000645E6"/>
    <w:rsid w:val="00071E10"/>
    <w:rsid w:val="00091693"/>
    <w:rsid w:val="00093633"/>
    <w:rsid w:val="0009400F"/>
    <w:rsid w:val="000A0EA3"/>
    <w:rsid w:val="000A4CC3"/>
    <w:rsid w:val="000C2AD1"/>
    <w:rsid w:val="000C4430"/>
    <w:rsid w:val="000C6EE2"/>
    <w:rsid w:val="000C6FED"/>
    <w:rsid w:val="000D11CB"/>
    <w:rsid w:val="000F1904"/>
    <w:rsid w:val="000F7706"/>
    <w:rsid w:val="001038B6"/>
    <w:rsid w:val="0010395A"/>
    <w:rsid w:val="00105BDB"/>
    <w:rsid w:val="00112FDD"/>
    <w:rsid w:val="001246A9"/>
    <w:rsid w:val="00146729"/>
    <w:rsid w:val="0015046C"/>
    <w:rsid w:val="001520B2"/>
    <w:rsid w:val="0016045D"/>
    <w:rsid w:val="00162526"/>
    <w:rsid w:val="00166CCF"/>
    <w:rsid w:val="0017246D"/>
    <w:rsid w:val="00184F61"/>
    <w:rsid w:val="00186AF5"/>
    <w:rsid w:val="001A4923"/>
    <w:rsid w:val="001B1EC1"/>
    <w:rsid w:val="001B35CF"/>
    <w:rsid w:val="001B39A3"/>
    <w:rsid w:val="001B4AEA"/>
    <w:rsid w:val="001C35C8"/>
    <w:rsid w:val="001D27A0"/>
    <w:rsid w:val="001D682A"/>
    <w:rsid w:val="001E006E"/>
    <w:rsid w:val="00204DC9"/>
    <w:rsid w:val="0020582C"/>
    <w:rsid w:val="00205F21"/>
    <w:rsid w:val="00210BDE"/>
    <w:rsid w:val="00212C30"/>
    <w:rsid w:val="00213A5B"/>
    <w:rsid w:val="00223C09"/>
    <w:rsid w:val="00225E89"/>
    <w:rsid w:val="00230740"/>
    <w:rsid w:val="00235432"/>
    <w:rsid w:val="0024359E"/>
    <w:rsid w:val="00253ED0"/>
    <w:rsid w:val="0026038C"/>
    <w:rsid w:val="00262EA5"/>
    <w:rsid w:val="00266271"/>
    <w:rsid w:val="00266D10"/>
    <w:rsid w:val="00272DCA"/>
    <w:rsid w:val="00274C69"/>
    <w:rsid w:val="002855B6"/>
    <w:rsid w:val="00297FAE"/>
    <w:rsid w:val="002A0AF2"/>
    <w:rsid w:val="002A15BE"/>
    <w:rsid w:val="002C0976"/>
    <w:rsid w:val="002C1397"/>
    <w:rsid w:val="002C675B"/>
    <w:rsid w:val="002D078F"/>
    <w:rsid w:val="002D62AE"/>
    <w:rsid w:val="002D671E"/>
    <w:rsid w:val="002E1433"/>
    <w:rsid w:val="002E2A36"/>
    <w:rsid w:val="002E6C15"/>
    <w:rsid w:val="002F0AEC"/>
    <w:rsid w:val="002F186B"/>
    <w:rsid w:val="00307496"/>
    <w:rsid w:val="00311A56"/>
    <w:rsid w:val="003174A2"/>
    <w:rsid w:val="0032495D"/>
    <w:rsid w:val="0033114D"/>
    <w:rsid w:val="00334431"/>
    <w:rsid w:val="00336805"/>
    <w:rsid w:val="00336F42"/>
    <w:rsid w:val="00351C08"/>
    <w:rsid w:val="003710EF"/>
    <w:rsid w:val="00372FA1"/>
    <w:rsid w:val="00373753"/>
    <w:rsid w:val="00373F16"/>
    <w:rsid w:val="0037769C"/>
    <w:rsid w:val="003870E6"/>
    <w:rsid w:val="00390551"/>
    <w:rsid w:val="0039620E"/>
    <w:rsid w:val="003B09DE"/>
    <w:rsid w:val="003B2FFE"/>
    <w:rsid w:val="003B57EF"/>
    <w:rsid w:val="003C579F"/>
    <w:rsid w:val="003C584E"/>
    <w:rsid w:val="003C5C25"/>
    <w:rsid w:val="003C7E5D"/>
    <w:rsid w:val="003D197B"/>
    <w:rsid w:val="003D2C4E"/>
    <w:rsid w:val="003D5200"/>
    <w:rsid w:val="003F5CD9"/>
    <w:rsid w:val="003F615D"/>
    <w:rsid w:val="003F7A7C"/>
    <w:rsid w:val="00400EB4"/>
    <w:rsid w:val="0040475B"/>
    <w:rsid w:val="00422038"/>
    <w:rsid w:val="00422945"/>
    <w:rsid w:val="00437D66"/>
    <w:rsid w:val="00441283"/>
    <w:rsid w:val="00441532"/>
    <w:rsid w:val="00444D9B"/>
    <w:rsid w:val="004475D5"/>
    <w:rsid w:val="004509D0"/>
    <w:rsid w:val="0045267F"/>
    <w:rsid w:val="004620A6"/>
    <w:rsid w:val="004668CB"/>
    <w:rsid w:val="00471651"/>
    <w:rsid w:val="00486378"/>
    <w:rsid w:val="004873BC"/>
    <w:rsid w:val="00490F1C"/>
    <w:rsid w:val="00491E1B"/>
    <w:rsid w:val="004A2016"/>
    <w:rsid w:val="004A59D7"/>
    <w:rsid w:val="004C44CE"/>
    <w:rsid w:val="004D0A25"/>
    <w:rsid w:val="004F7812"/>
    <w:rsid w:val="00504670"/>
    <w:rsid w:val="0051039B"/>
    <w:rsid w:val="00511F7B"/>
    <w:rsid w:val="00526044"/>
    <w:rsid w:val="00527BBE"/>
    <w:rsid w:val="00532477"/>
    <w:rsid w:val="00543B62"/>
    <w:rsid w:val="00551F40"/>
    <w:rsid w:val="00565CC9"/>
    <w:rsid w:val="00565FE1"/>
    <w:rsid w:val="005674A5"/>
    <w:rsid w:val="00570A47"/>
    <w:rsid w:val="00582FAB"/>
    <w:rsid w:val="00583F69"/>
    <w:rsid w:val="005847F2"/>
    <w:rsid w:val="005900D6"/>
    <w:rsid w:val="00593CA1"/>
    <w:rsid w:val="00594609"/>
    <w:rsid w:val="00594AE4"/>
    <w:rsid w:val="005967E8"/>
    <w:rsid w:val="005A1937"/>
    <w:rsid w:val="005A2633"/>
    <w:rsid w:val="005D09EF"/>
    <w:rsid w:val="005D356A"/>
    <w:rsid w:val="005E39C8"/>
    <w:rsid w:val="005E65E4"/>
    <w:rsid w:val="005F0E2E"/>
    <w:rsid w:val="005F39F9"/>
    <w:rsid w:val="005F6550"/>
    <w:rsid w:val="006111B6"/>
    <w:rsid w:val="00611E6B"/>
    <w:rsid w:val="00635F01"/>
    <w:rsid w:val="00637258"/>
    <w:rsid w:val="00657D7B"/>
    <w:rsid w:val="00661A79"/>
    <w:rsid w:val="00666C34"/>
    <w:rsid w:val="00670AEE"/>
    <w:rsid w:val="0067588B"/>
    <w:rsid w:val="0069581B"/>
    <w:rsid w:val="00695AB3"/>
    <w:rsid w:val="006A129B"/>
    <w:rsid w:val="006A1FA3"/>
    <w:rsid w:val="006B013A"/>
    <w:rsid w:val="006C2D0F"/>
    <w:rsid w:val="006D3894"/>
    <w:rsid w:val="006E422A"/>
    <w:rsid w:val="006E7424"/>
    <w:rsid w:val="006F3780"/>
    <w:rsid w:val="006F6A34"/>
    <w:rsid w:val="006F74EB"/>
    <w:rsid w:val="00712FA4"/>
    <w:rsid w:val="007138EA"/>
    <w:rsid w:val="00722E29"/>
    <w:rsid w:val="00733DC1"/>
    <w:rsid w:val="00740F66"/>
    <w:rsid w:val="00742D40"/>
    <w:rsid w:val="00744B62"/>
    <w:rsid w:val="00746216"/>
    <w:rsid w:val="00756ABC"/>
    <w:rsid w:val="0075751C"/>
    <w:rsid w:val="00767B97"/>
    <w:rsid w:val="00771984"/>
    <w:rsid w:val="00781242"/>
    <w:rsid w:val="00781B25"/>
    <w:rsid w:val="0078256F"/>
    <w:rsid w:val="007909A6"/>
    <w:rsid w:val="007934AD"/>
    <w:rsid w:val="007962CD"/>
    <w:rsid w:val="007A651A"/>
    <w:rsid w:val="007B7EB1"/>
    <w:rsid w:val="007C6457"/>
    <w:rsid w:val="007D4628"/>
    <w:rsid w:val="007D6159"/>
    <w:rsid w:val="007E1F3B"/>
    <w:rsid w:val="007E4386"/>
    <w:rsid w:val="007E456E"/>
    <w:rsid w:val="007F186E"/>
    <w:rsid w:val="007F26DF"/>
    <w:rsid w:val="007F7EFA"/>
    <w:rsid w:val="00805B66"/>
    <w:rsid w:val="0081004D"/>
    <w:rsid w:val="0081227C"/>
    <w:rsid w:val="00842089"/>
    <w:rsid w:val="00843531"/>
    <w:rsid w:val="008440F5"/>
    <w:rsid w:val="008609E4"/>
    <w:rsid w:val="00872A74"/>
    <w:rsid w:val="008740CA"/>
    <w:rsid w:val="008742E1"/>
    <w:rsid w:val="00877815"/>
    <w:rsid w:val="008800E5"/>
    <w:rsid w:val="00880499"/>
    <w:rsid w:val="0088177D"/>
    <w:rsid w:val="0088496A"/>
    <w:rsid w:val="00891B76"/>
    <w:rsid w:val="00893FC8"/>
    <w:rsid w:val="008A15D4"/>
    <w:rsid w:val="008A3586"/>
    <w:rsid w:val="008A38EE"/>
    <w:rsid w:val="008B5D77"/>
    <w:rsid w:val="008C147B"/>
    <w:rsid w:val="008C32E9"/>
    <w:rsid w:val="008C430B"/>
    <w:rsid w:val="008C70AD"/>
    <w:rsid w:val="008D3B73"/>
    <w:rsid w:val="008E561B"/>
    <w:rsid w:val="008F0810"/>
    <w:rsid w:val="008F25A7"/>
    <w:rsid w:val="008F5846"/>
    <w:rsid w:val="0091399A"/>
    <w:rsid w:val="00913C89"/>
    <w:rsid w:val="00921B79"/>
    <w:rsid w:val="009247C0"/>
    <w:rsid w:val="00933D7D"/>
    <w:rsid w:val="0093597C"/>
    <w:rsid w:val="0093751D"/>
    <w:rsid w:val="00940F4B"/>
    <w:rsid w:val="00953428"/>
    <w:rsid w:val="0095374F"/>
    <w:rsid w:val="00954DED"/>
    <w:rsid w:val="00956A11"/>
    <w:rsid w:val="009659CF"/>
    <w:rsid w:val="00966AB5"/>
    <w:rsid w:val="00970D35"/>
    <w:rsid w:val="00974095"/>
    <w:rsid w:val="009741D0"/>
    <w:rsid w:val="009759A1"/>
    <w:rsid w:val="00993F0A"/>
    <w:rsid w:val="00994121"/>
    <w:rsid w:val="009D256B"/>
    <w:rsid w:val="009E181C"/>
    <w:rsid w:val="009E6CCD"/>
    <w:rsid w:val="009F5B4B"/>
    <w:rsid w:val="009F6049"/>
    <w:rsid w:val="00A01057"/>
    <w:rsid w:val="00A10BA6"/>
    <w:rsid w:val="00A25473"/>
    <w:rsid w:val="00A27CA5"/>
    <w:rsid w:val="00A3225B"/>
    <w:rsid w:val="00A3414F"/>
    <w:rsid w:val="00A44C4B"/>
    <w:rsid w:val="00A47601"/>
    <w:rsid w:val="00A72018"/>
    <w:rsid w:val="00A74129"/>
    <w:rsid w:val="00A76FA1"/>
    <w:rsid w:val="00A80724"/>
    <w:rsid w:val="00A917D0"/>
    <w:rsid w:val="00AB5432"/>
    <w:rsid w:val="00AC641C"/>
    <w:rsid w:val="00AC7201"/>
    <w:rsid w:val="00AD0107"/>
    <w:rsid w:val="00AD0CEC"/>
    <w:rsid w:val="00AD3FAE"/>
    <w:rsid w:val="00AE727E"/>
    <w:rsid w:val="00AF55D7"/>
    <w:rsid w:val="00B00194"/>
    <w:rsid w:val="00B013BD"/>
    <w:rsid w:val="00B378A0"/>
    <w:rsid w:val="00B45E8F"/>
    <w:rsid w:val="00B517F3"/>
    <w:rsid w:val="00B61262"/>
    <w:rsid w:val="00B61775"/>
    <w:rsid w:val="00B65CF5"/>
    <w:rsid w:val="00B72482"/>
    <w:rsid w:val="00B75F0A"/>
    <w:rsid w:val="00B836E7"/>
    <w:rsid w:val="00B9626A"/>
    <w:rsid w:val="00BB49E9"/>
    <w:rsid w:val="00BC1607"/>
    <w:rsid w:val="00BC2FA4"/>
    <w:rsid w:val="00BD580F"/>
    <w:rsid w:val="00BD6783"/>
    <w:rsid w:val="00BE6888"/>
    <w:rsid w:val="00BE6D22"/>
    <w:rsid w:val="00BF6D1C"/>
    <w:rsid w:val="00C05115"/>
    <w:rsid w:val="00C10C63"/>
    <w:rsid w:val="00C15650"/>
    <w:rsid w:val="00C237DF"/>
    <w:rsid w:val="00C2478F"/>
    <w:rsid w:val="00C31B75"/>
    <w:rsid w:val="00C32C1C"/>
    <w:rsid w:val="00C35087"/>
    <w:rsid w:val="00C35CF7"/>
    <w:rsid w:val="00C35DC8"/>
    <w:rsid w:val="00C42549"/>
    <w:rsid w:val="00C44154"/>
    <w:rsid w:val="00C54968"/>
    <w:rsid w:val="00C55AAD"/>
    <w:rsid w:val="00C67748"/>
    <w:rsid w:val="00C67D36"/>
    <w:rsid w:val="00C74D4B"/>
    <w:rsid w:val="00C77753"/>
    <w:rsid w:val="00C816FC"/>
    <w:rsid w:val="00C9370D"/>
    <w:rsid w:val="00C953F2"/>
    <w:rsid w:val="00C95BC6"/>
    <w:rsid w:val="00CA617C"/>
    <w:rsid w:val="00CB0D52"/>
    <w:rsid w:val="00CD1B3A"/>
    <w:rsid w:val="00CD69A3"/>
    <w:rsid w:val="00CD71D8"/>
    <w:rsid w:val="00CF76E6"/>
    <w:rsid w:val="00D0271A"/>
    <w:rsid w:val="00D03F4F"/>
    <w:rsid w:val="00D1049A"/>
    <w:rsid w:val="00D2497B"/>
    <w:rsid w:val="00D41962"/>
    <w:rsid w:val="00D473F7"/>
    <w:rsid w:val="00D47E52"/>
    <w:rsid w:val="00D5244A"/>
    <w:rsid w:val="00D65F09"/>
    <w:rsid w:val="00D74068"/>
    <w:rsid w:val="00D754F6"/>
    <w:rsid w:val="00D76799"/>
    <w:rsid w:val="00D8178E"/>
    <w:rsid w:val="00D84B98"/>
    <w:rsid w:val="00D95B2E"/>
    <w:rsid w:val="00DA4B04"/>
    <w:rsid w:val="00DB1CDE"/>
    <w:rsid w:val="00DC162A"/>
    <w:rsid w:val="00DC317F"/>
    <w:rsid w:val="00DD3C8B"/>
    <w:rsid w:val="00DE0C57"/>
    <w:rsid w:val="00DE4D3A"/>
    <w:rsid w:val="00DF0620"/>
    <w:rsid w:val="00DF6FE0"/>
    <w:rsid w:val="00DF746E"/>
    <w:rsid w:val="00E03205"/>
    <w:rsid w:val="00E0706E"/>
    <w:rsid w:val="00E073EB"/>
    <w:rsid w:val="00E11AF9"/>
    <w:rsid w:val="00E1317A"/>
    <w:rsid w:val="00E13192"/>
    <w:rsid w:val="00E2141E"/>
    <w:rsid w:val="00E23DF7"/>
    <w:rsid w:val="00E26BDC"/>
    <w:rsid w:val="00E35E67"/>
    <w:rsid w:val="00E3714A"/>
    <w:rsid w:val="00E37344"/>
    <w:rsid w:val="00E40FDB"/>
    <w:rsid w:val="00E47E43"/>
    <w:rsid w:val="00E61135"/>
    <w:rsid w:val="00E73A18"/>
    <w:rsid w:val="00EA1705"/>
    <w:rsid w:val="00EA4E03"/>
    <w:rsid w:val="00EB3D72"/>
    <w:rsid w:val="00EB775C"/>
    <w:rsid w:val="00EC0243"/>
    <w:rsid w:val="00ED6066"/>
    <w:rsid w:val="00EE2F76"/>
    <w:rsid w:val="00EE34CC"/>
    <w:rsid w:val="00F00C11"/>
    <w:rsid w:val="00F04B86"/>
    <w:rsid w:val="00F05118"/>
    <w:rsid w:val="00F21C5A"/>
    <w:rsid w:val="00F47950"/>
    <w:rsid w:val="00F479FA"/>
    <w:rsid w:val="00F47A2D"/>
    <w:rsid w:val="00F541AC"/>
    <w:rsid w:val="00F54BF3"/>
    <w:rsid w:val="00F6528E"/>
    <w:rsid w:val="00F701B3"/>
    <w:rsid w:val="00F87FEF"/>
    <w:rsid w:val="00F90097"/>
    <w:rsid w:val="00F92FE0"/>
    <w:rsid w:val="00F93058"/>
    <w:rsid w:val="00F95086"/>
    <w:rsid w:val="00FA241D"/>
    <w:rsid w:val="00FB18A0"/>
    <w:rsid w:val="00FB1F55"/>
    <w:rsid w:val="00FB72A1"/>
    <w:rsid w:val="00FD7C42"/>
    <w:rsid w:val="00FE1F10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A7C"/>
    <w:pPr>
      <w:autoSpaceDE w:val="0"/>
      <w:autoSpaceDN w:val="0"/>
      <w:adjustRightInd w:val="0"/>
      <w:spacing w:before="0" w:beforeAutospacing="0" w:after="0" w:afterAutospacing="0" w:line="240" w:lineRule="auto"/>
      <w:ind w:left="0" w:firstLine="0"/>
    </w:pPr>
    <w:rPr>
      <w:rFonts w:ascii="Segoe UI" w:eastAsiaTheme="minorHAns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950C8-BC14-4420-BBCB-945E017E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root</cp:lastModifiedBy>
  <cp:revision>156</cp:revision>
  <dcterms:created xsi:type="dcterms:W3CDTF">2012-01-28T13:20:00Z</dcterms:created>
  <dcterms:modified xsi:type="dcterms:W3CDTF">2015-03-05T04:39:00Z</dcterms:modified>
</cp:coreProperties>
</file>